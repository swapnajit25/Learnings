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07" w:rsidRDefault="00224997" w:rsidP="00224997">
      <w:pPr>
        <w:pStyle w:val="Heading1"/>
      </w:pPr>
      <w:r>
        <w:t>Angular</w:t>
      </w:r>
    </w:p>
    <w:p w:rsidR="00224997" w:rsidRDefault="00224997" w:rsidP="00224997">
      <w:pPr>
        <w:pStyle w:val="Heading2"/>
      </w:pPr>
      <w:r>
        <w:t>Getting Started</w:t>
      </w:r>
    </w:p>
    <w:p w:rsidR="00AE4C07" w:rsidRDefault="00AE4C07" w:rsidP="00AE4C07">
      <w:r>
        <w:t>Practice:</w:t>
      </w:r>
    </w:p>
    <w:p w:rsidR="00AE4C07" w:rsidRDefault="00A86AF2" w:rsidP="00AE4C07">
      <w:hyperlink r:id="rId9" w:history="1">
        <w:r w:rsidR="00AE4C07">
          <w:rPr>
            <w:rStyle w:val="Hyperlink"/>
          </w:rPr>
          <w:t>https://jcoop.io/angular-practice-exercises/</w:t>
        </w:r>
      </w:hyperlink>
    </w:p>
    <w:p w:rsidR="00AE4C07" w:rsidRDefault="00AE4C07" w:rsidP="00AE4C07">
      <w:r>
        <w:t>Git hub:</w:t>
      </w:r>
    </w:p>
    <w:p w:rsidR="00AE4C07" w:rsidRPr="00AE4C07" w:rsidRDefault="00A86AF2" w:rsidP="00AE4C07">
      <w:hyperlink r:id="rId10" w:history="1">
        <w:r w:rsidR="00AE4C07">
          <w:rPr>
            <w:rStyle w:val="Hyperlink"/>
          </w:rPr>
          <w:t>https://github.com/jmcooper/angular-fundamentals-files</w:t>
        </w:r>
      </w:hyperlink>
    </w:p>
    <w:p w:rsidR="00224997" w:rsidRDefault="00224997" w:rsidP="00224997">
      <w:pPr>
        <w:pStyle w:val="Heading3"/>
      </w:pPr>
      <w:r>
        <w:t>Angular JS vs Angular</w:t>
      </w:r>
    </w:p>
    <w:p w:rsidR="00224997" w:rsidRDefault="00224997" w:rsidP="00224997">
      <w:pPr>
        <w:rPr>
          <w:b/>
        </w:rPr>
      </w:pPr>
      <w:r>
        <w:rPr>
          <w:b/>
        </w:rPr>
        <w:t>Angular js</w:t>
      </w:r>
    </w:p>
    <w:p w:rsidR="00224997" w:rsidRPr="00224997" w:rsidRDefault="00224997" w:rsidP="00224997">
      <w:pPr>
        <w:pStyle w:val="ListParagraph"/>
        <w:numPr>
          <w:ilvl w:val="0"/>
          <w:numId w:val="5"/>
        </w:numPr>
        <w:rPr>
          <w:b/>
        </w:rPr>
      </w:pPr>
      <w:r>
        <w:t>MVC Framework</w:t>
      </w:r>
    </w:p>
    <w:p w:rsidR="00224997" w:rsidRPr="00224997" w:rsidRDefault="00224997" w:rsidP="00224997">
      <w:pPr>
        <w:pStyle w:val="ListParagraph"/>
        <w:numPr>
          <w:ilvl w:val="0"/>
          <w:numId w:val="5"/>
        </w:numPr>
        <w:rPr>
          <w:b/>
        </w:rPr>
      </w:pPr>
    </w:p>
    <w:p w:rsidR="00224997" w:rsidRDefault="00224997" w:rsidP="00224997">
      <w:pPr>
        <w:rPr>
          <w:b/>
        </w:rPr>
      </w:pPr>
      <w:r>
        <w:rPr>
          <w:b/>
        </w:rPr>
        <w:t>Angular</w:t>
      </w:r>
    </w:p>
    <w:p w:rsidR="00224997" w:rsidRDefault="00224997" w:rsidP="00224997">
      <w:pPr>
        <w:pStyle w:val="Heading3"/>
      </w:pPr>
      <w:r>
        <w:t>Start with angular</w:t>
      </w:r>
    </w:p>
    <w:p w:rsidR="00224997" w:rsidRDefault="00224997" w:rsidP="00224997">
      <w:r>
        <w:t>Install angular CLI</w:t>
      </w:r>
    </w:p>
    <w:p w:rsidR="00224997" w:rsidRDefault="00224997" w:rsidP="00224997">
      <w:r>
        <w:t>$ sudo npm install –g @angular/cli@7.1.2</w:t>
      </w:r>
    </w:p>
    <w:p w:rsidR="00224997" w:rsidRDefault="00224997" w:rsidP="00224997">
      <w:r>
        <w:t>Create a project using CLI</w:t>
      </w:r>
    </w:p>
    <w:p w:rsidR="00224997" w:rsidRDefault="00224997" w:rsidP="00224997">
      <w:r>
        <w:t>$ ng new ng-fundamentals</w:t>
      </w:r>
    </w:p>
    <w:p w:rsidR="000B5D98" w:rsidRDefault="000B5D98" w:rsidP="00224997">
      <w:r>
        <w:t>You may can copy existing project package.json and package-lock.json contents.</w:t>
      </w:r>
    </w:p>
    <w:p w:rsidR="000B5D98" w:rsidRDefault="000B5D98" w:rsidP="00224997">
      <w:r>
        <w:t>Delete the “node_modules” and then npm install</w:t>
      </w:r>
    </w:p>
    <w:p w:rsidR="000B5D98" w:rsidRDefault="000B5D98" w:rsidP="00224997">
      <w:r>
        <w:t>$ npm install</w:t>
      </w:r>
    </w:p>
    <w:p w:rsidR="00AA78F6" w:rsidRDefault="00AA78F6" w:rsidP="00224997">
      <w:r>
        <w:t xml:space="preserve">To start </w:t>
      </w:r>
    </w:p>
    <w:p w:rsidR="00AA78F6" w:rsidRDefault="00AA78F6" w:rsidP="00224997">
      <w:r>
        <w:t>$ npm start</w:t>
      </w:r>
    </w:p>
    <w:p w:rsidR="00AA78F6" w:rsidRDefault="00AA78F6" w:rsidP="00224997">
      <w:r>
        <w:t xml:space="preserve">If we access the app (default port 4200), it will launch the file </w:t>
      </w:r>
      <w:r w:rsidRPr="00AA78F6">
        <w:rPr>
          <w:b/>
        </w:rPr>
        <w:t>src/main.ts</w:t>
      </w:r>
      <w:r>
        <w:rPr>
          <w:b/>
        </w:rPr>
        <w:t xml:space="preserve"> </w:t>
      </w:r>
      <w:r>
        <w:t xml:space="preserve">This mapping can be found under package.json </w:t>
      </w:r>
      <w:r>
        <w:rPr>
          <w:b/>
        </w:rPr>
        <w:t xml:space="preserve">build </w:t>
      </w:r>
      <w:r>
        <w:t>mapping section.</w:t>
      </w:r>
    </w:p>
    <w:p w:rsidR="00EE4722" w:rsidRDefault="00EE4722" w:rsidP="00224997">
      <w:r w:rsidRPr="00EE4722">
        <w:rPr>
          <w:noProof/>
        </w:rPr>
        <w:lastRenderedPageBreak/>
        <w:drawing>
          <wp:inline distT="0" distB="0" distL="0" distR="0" wp14:anchorId="44BB5942" wp14:editId="04166D66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22" w:rsidRDefault="00EE4722" w:rsidP="00224997">
      <w:r>
        <w:t xml:space="preserve"> The </w:t>
      </w:r>
      <w:r>
        <w:rPr>
          <w:b/>
        </w:rPr>
        <w:t xml:space="preserve">main.ts </w:t>
      </w:r>
      <w:r>
        <w:t xml:space="preserve">file will be loaded by web pack i.e. </w:t>
      </w:r>
      <w:r>
        <w:rPr>
          <w:b/>
        </w:rPr>
        <w:t xml:space="preserve">angular.json </w:t>
      </w:r>
      <w:r>
        <w:t>file</w:t>
      </w:r>
      <w:r w:rsidR="00CF5EF5">
        <w:t>.</w:t>
      </w:r>
    </w:p>
    <w:p w:rsidR="00CF5EF5" w:rsidRDefault="00CF5EF5" w:rsidP="00224997">
      <w:r>
        <w:t xml:space="preserve">Then the main.ts file will load the </w:t>
      </w:r>
      <w:r>
        <w:rPr>
          <w:b/>
        </w:rPr>
        <w:t xml:space="preserve">app.module </w:t>
      </w:r>
      <w:r>
        <w:t>and that makes angular aware about our app component, which will load the index.html</w:t>
      </w:r>
    </w:p>
    <w:p w:rsidR="005B4A47" w:rsidRDefault="005B4A47" w:rsidP="00BB6AF6">
      <w:pPr>
        <w:pStyle w:val="Heading2"/>
      </w:pPr>
      <w:r>
        <w:t>Creating and communicating between components</w:t>
      </w:r>
    </w:p>
    <w:p w:rsidR="00BB6AF6" w:rsidRDefault="00BB6AF6" w:rsidP="00BB6AF6">
      <w:pPr>
        <w:pStyle w:val="Heading3"/>
      </w:pPr>
      <w:r>
        <w:t>Creating a component</w:t>
      </w:r>
    </w:p>
    <w:p w:rsidR="00BB6AF6" w:rsidRDefault="00BB6AF6" w:rsidP="00BB6AF6">
      <w:r>
        <w:t>We need to create a ts file as below</w:t>
      </w:r>
    </w:p>
    <w:p w:rsidR="00BB6AF6" w:rsidRDefault="00BB6AF6" w:rsidP="00BB6AF6">
      <w:r w:rsidRPr="00BB6AF6">
        <w:drawing>
          <wp:inline distT="0" distB="0" distL="0" distR="0" wp14:anchorId="6282966F" wp14:editId="03316F82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F6" w:rsidRDefault="00BB6AF6" w:rsidP="00BB6AF6">
      <w:pPr>
        <w:rPr>
          <w:b/>
        </w:rPr>
      </w:pPr>
      <w:r>
        <w:t xml:space="preserve">Register the component to root module file (app.module.ts) in </w:t>
      </w:r>
      <w:r>
        <w:rPr>
          <w:b/>
        </w:rPr>
        <w:t>declarations[]</w:t>
      </w:r>
    </w:p>
    <w:p w:rsidR="00320C4C" w:rsidRDefault="00320C4C" w:rsidP="00320C4C">
      <w:pPr>
        <w:pStyle w:val="Heading3"/>
      </w:pPr>
      <w:r>
        <w:t>Passing data to child component</w:t>
      </w:r>
    </w:p>
    <w:p w:rsidR="002A0232" w:rsidRDefault="002A0232" w:rsidP="002A0232">
      <w:r>
        <w:t xml:space="preserve">We need to pass through </w:t>
      </w:r>
      <w:r>
        <w:rPr>
          <w:b/>
        </w:rPr>
        <w:t xml:space="preserve">@Input() </w:t>
      </w:r>
      <w:r w:rsidR="0094748A">
        <w:t>decorator</w:t>
      </w:r>
    </w:p>
    <w:p w:rsidR="002A0232" w:rsidRDefault="002A0232" w:rsidP="002A0232">
      <w:r>
        <w:t>Child component:</w:t>
      </w:r>
    </w:p>
    <w:p w:rsidR="002A0232" w:rsidRDefault="002A0232" w:rsidP="002A0232">
      <w:r w:rsidRPr="002A0232">
        <w:lastRenderedPageBreak/>
        <w:drawing>
          <wp:inline distT="0" distB="0" distL="0" distR="0" wp14:anchorId="7A5C2FBC" wp14:editId="465AD290">
            <wp:extent cx="45624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32" w:rsidRDefault="002A0232" w:rsidP="002A0232">
      <w:r>
        <w:t>Parent component (especially template file):</w:t>
      </w:r>
    </w:p>
    <w:p w:rsidR="002A0232" w:rsidRDefault="002A0232" w:rsidP="002A0232">
      <w:r w:rsidRPr="002A0232">
        <w:drawing>
          <wp:inline distT="0" distB="0" distL="0" distR="0" wp14:anchorId="2AEBE95E" wp14:editId="25B7E1FC">
            <wp:extent cx="50292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5F" w:rsidRDefault="00162830" w:rsidP="00162830">
      <w:pPr>
        <w:pStyle w:val="Heading3"/>
      </w:pPr>
      <w:r>
        <w:t>Passing the data from child to parent</w:t>
      </w:r>
    </w:p>
    <w:p w:rsidR="00162830" w:rsidRDefault="002E63CC" w:rsidP="00162830">
      <w:r>
        <w:t xml:space="preserve">We will do that with </w:t>
      </w:r>
      <w:r>
        <w:rPr>
          <w:b/>
        </w:rPr>
        <w:t xml:space="preserve">@Output() </w:t>
      </w:r>
      <w:r>
        <w:t>decorator, especially we will pass back events generated in child component to parent component.</w:t>
      </w:r>
    </w:p>
    <w:p w:rsidR="00413AFF" w:rsidRDefault="00413AFF" w:rsidP="00162830">
      <w:r>
        <w:t>Capture event in child component:</w:t>
      </w:r>
    </w:p>
    <w:p w:rsidR="00413AFF" w:rsidRDefault="00413AFF" w:rsidP="00162830">
      <w:r w:rsidRPr="00413AFF">
        <w:drawing>
          <wp:inline distT="0" distB="0" distL="0" distR="0" wp14:anchorId="43312FEE" wp14:editId="518FF76B">
            <wp:extent cx="46958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FF" w:rsidRDefault="00413AFF" w:rsidP="00162830">
      <w:r>
        <w:t>Capture the event emitted in parent template:</w:t>
      </w:r>
    </w:p>
    <w:p w:rsidR="00413AFF" w:rsidRDefault="00413AFF" w:rsidP="00162830">
      <w:r w:rsidRPr="00413AFF">
        <w:drawing>
          <wp:inline distT="0" distB="0" distL="0" distR="0" wp14:anchorId="625D01D9" wp14:editId="5F774C2F">
            <wp:extent cx="59245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FF" w:rsidRDefault="00413AFF" w:rsidP="00162830"/>
    <w:p w:rsidR="00413AFF" w:rsidRDefault="00413AFF" w:rsidP="00162830"/>
    <w:p w:rsidR="00413AFF" w:rsidRDefault="00413AFF" w:rsidP="00162830">
      <w:r>
        <w:lastRenderedPageBreak/>
        <w:t>Define a method in parent component.ts</w:t>
      </w:r>
    </w:p>
    <w:p w:rsidR="00413AFF" w:rsidRDefault="00413AFF" w:rsidP="00162830">
      <w:r w:rsidRPr="00413AFF">
        <w:drawing>
          <wp:inline distT="0" distB="0" distL="0" distR="0" wp14:anchorId="03D73094" wp14:editId="5921AB73">
            <wp:extent cx="335280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FF" w:rsidRDefault="00413AFF" w:rsidP="00162830"/>
    <w:p w:rsidR="002E63CC" w:rsidRDefault="005F507D" w:rsidP="00162830">
      <w:pPr>
        <w:rPr>
          <w:color w:val="FF0000"/>
        </w:rPr>
      </w:pPr>
      <w:r>
        <w:rPr>
          <w:color w:val="FF0000"/>
        </w:rPr>
        <w:t xml:space="preserve">A Issue faced with </w:t>
      </w:r>
      <w:r>
        <w:rPr>
          <w:b/>
          <w:color w:val="FF0000"/>
        </w:rPr>
        <w:t xml:space="preserve">EventEmitter </w:t>
      </w:r>
      <w:r>
        <w:rPr>
          <w:color w:val="FF0000"/>
        </w:rPr>
        <w:t>import, many compilation packages were failing:</w:t>
      </w:r>
    </w:p>
    <w:p w:rsidR="005F507D" w:rsidRPr="005F507D" w:rsidRDefault="005F507D" w:rsidP="00162830">
      <w:pPr>
        <w:rPr>
          <w:color w:val="FF0000"/>
        </w:rPr>
      </w:pPr>
      <w:r w:rsidRPr="005F507D">
        <w:rPr>
          <w:color w:val="FF0000"/>
        </w:rPr>
        <w:drawing>
          <wp:inline distT="0" distB="0" distL="0" distR="0" wp14:anchorId="4C89BE04" wp14:editId="1330FDE3">
            <wp:extent cx="5943600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47" w:rsidRDefault="005B4A47" w:rsidP="005B4A47"/>
    <w:p w:rsidR="001B05D1" w:rsidRDefault="001B05D1" w:rsidP="001B05D1">
      <w:pPr>
        <w:pStyle w:val="Heading3"/>
      </w:pPr>
      <w:r>
        <w:t>Template Reference Variable</w:t>
      </w:r>
    </w:p>
    <w:p w:rsidR="001B05D1" w:rsidRDefault="001B05D1" w:rsidP="001B05D1">
      <w:r>
        <w:t>Template reference variable is a simple and straight forward way to use methods and variables of child component in parent component</w:t>
      </w:r>
    </w:p>
    <w:p w:rsidR="001B05D1" w:rsidRDefault="001B05D1" w:rsidP="001B05D1">
      <w:r w:rsidRPr="001B05D1">
        <w:drawing>
          <wp:inline distT="0" distB="0" distL="0" distR="0" wp14:anchorId="12E2C357" wp14:editId="023A2721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D1" w:rsidRPr="001B05D1" w:rsidRDefault="001B05D1" w:rsidP="001B05D1">
      <w:r>
        <w:t xml:space="preserve">In above </w:t>
      </w:r>
      <w:r>
        <w:rPr>
          <w:b/>
        </w:rPr>
        <w:t xml:space="preserve">#thumbnail </w:t>
      </w:r>
      <w:r>
        <w:t>is the template reference variable.</w:t>
      </w:r>
      <w:bookmarkStart w:id="0" w:name="_GoBack"/>
      <w:bookmarkEnd w:id="0"/>
    </w:p>
    <w:p w:rsidR="000B5D98" w:rsidRDefault="000B5D98" w:rsidP="00224997"/>
    <w:p w:rsidR="000B5D98" w:rsidRPr="00224997" w:rsidRDefault="000B5D98" w:rsidP="00224997"/>
    <w:sectPr w:rsidR="000B5D98" w:rsidRPr="0022499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AF2" w:rsidRDefault="00A86AF2" w:rsidP="00AD7D5A">
      <w:r>
        <w:separator/>
      </w:r>
    </w:p>
  </w:endnote>
  <w:endnote w:type="continuationSeparator" w:id="0">
    <w:p w:rsidR="00A86AF2" w:rsidRDefault="00A86AF2" w:rsidP="00AD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phemia">
    <w:altName w:val="DejaVu Sans"/>
    <w:charset w:val="00"/>
    <w:family w:val="swiss"/>
    <w:pitch w:val="variable"/>
    <w:sig w:usb0="00000003" w:usb1="0000004A" w:usb2="00002000" w:usb3="00000000" w:csb0="00000001" w:csb1="00000000"/>
  </w:font>
  <w:font w:name="Segoe UI Semibold">
    <w:altName w:val="Segoe UI"/>
    <w:charset w:val="00"/>
    <w:family w:val="swiss"/>
    <w:pitch w:val="variable"/>
    <w:sig w:usb0="00000001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AF2" w:rsidRDefault="00A86AF2" w:rsidP="00AD7D5A">
      <w:r>
        <w:separator/>
      </w:r>
    </w:p>
  </w:footnote>
  <w:footnote w:type="continuationSeparator" w:id="0">
    <w:p w:rsidR="00A86AF2" w:rsidRDefault="00A86AF2" w:rsidP="00AD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DBE" w:rsidRDefault="00224997" w:rsidP="00AD7D5A">
    <w:pPr>
      <w:pStyle w:val="Header"/>
    </w:pPr>
    <w:r>
      <w:t>Angular</w:t>
    </w:r>
    <w:r w:rsidR="00955249">
      <w:t xml:space="preserve"> </w:t>
    </w:r>
    <w:r w:rsidR="001E239C">
      <w:t>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2D72"/>
    <w:multiLevelType w:val="hybridMultilevel"/>
    <w:tmpl w:val="5ED2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F382A"/>
    <w:multiLevelType w:val="hybridMultilevel"/>
    <w:tmpl w:val="8798632C"/>
    <w:lvl w:ilvl="0" w:tplc="B0540C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26E94"/>
    <w:multiLevelType w:val="hybridMultilevel"/>
    <w:tmpl w:val="D38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224D02"/>
    <w:multiLevelType w:val="hybridMultilevel"/>
    <w:tmpl w:val="B24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35"/>
    <w:rsid w:val="000647AB"/>
    <w:rsid w:val="000763B2"/>
    <w:rsid w:val="0008232E"/>
    <w:rsid w:val="000B5D98"/>
    <w:rsid w:val="000C35A8"/>
    <w:rsid w:val="000C756B"/>
    <w:rsid w:val="000C7E0D"/>
    <w:rsid w:val="000D2A78"/>
    <w:rsid w:val="000F0C0A"/>
    <w:rsid w:val="00102231"/>
    <w:rsid w:val="0010344F"/>
    <w:rsid w:val="001506C7"/>
    <w:rsid w:val="00161747"/>
    <w:rsid w:val="00162830"/>
    <w:rsid w:val="001959EE"/>
    <w:rsid w:val="001B05D1"/>
    <w:rsid w:val="001C4883"/>
    <w:rsid w:val="001E239C"/>
    <w:rsid w:val="001E7E44"/>
    <w:rsid w:val="00222E82"/>
    <w:rsid w:val="00224997"/>
    <w:rsid w:val="002A0232"/>
    <w:rsid w:val="002B5A42"/>
    <w:rsid w:val="002E63CC"/>
    <w:rsid w:val="002F761B"/>
    <w:rsid w:val="003169DF"/>
    <w:rsid w:val="00320C4C"/>
    <w:rsid w:val="00361316"/>
    <w:rsid w:val="004013CD"/>
    <w:rsid w:val="00413AFF"/>
    <w:rsid w:val="00414732"/>
    <w:rsid w:val="00421CCE"/>
    <w:rsid w:val="004327BF"/>
    <w:rsid w:val="00460CD0"/>
    <w:rsid w:val="004648E4"/>
    <w:rsid w:val="00467692"/>
    <w:rsid w:val="004A6E0E"/>
    <w:rsid w:val="004C41A5"/>
    <w:rsid w:val="00501546"/>
    <w:rsid w:val="00527F1E"/>
    <w:rsid w:val="00533675"/>
    <w:rsid w:val="00576A63"/>
    <w:rsid w:val="0058656E"/>
    <w:rsid w:val="0059656E"/>
    <w:rsid w:val="005B4A47"/>
    <w:rsid w:val="005C3499"/>
    <w:rsid w:val="005C4EED"/>
    <w:rsid w:val="005E6E7E"/>
    <w:rsid w:val="005F507D"/>
    <w:rsid w:val="006024D3"/>
    <w:rsid w:val="006043A1"/>
    <w:rsid w:val="0061401C"/>
    <w:rsid w:val="006B09A3"/>
    <w:rsid w:val="006D602F"/>
    <w:rsid w:val="00725794"/>
    <w:rsid w:val="00731331"/>
    <w:rsid w:val="007319E9"/>
    <w:rsid w:val="00740A04"/>
    <w:rsid w:val="00760716"/>
    <w:rsid w:val="007A29C6"/>
    <w:rsid w:val="00805231"/>
    <w:rsid w:val="00851995"/>
    <w:rsid w:val="00855940"/>
    <w:rsid w:val="008B39A8"/>
    <w:rsid w:val="008C2AC0"/>
    <w:rsid w:val="008D7002"/>
    <w:rsid w:val="00900DBE"/>
    <w:rsid w:val="00906DF9"/>
    <w:rsid w:val="0093745F"/>
    <w:rsid w:val="0094731E"/>
    <w:rsid w:val="0094748A"/>
    <w:rsid w:val="00955249"/>
    <w:rsid w:val="00975ADD"/>
    <w:rsid w:val="0099515C"/>
    <w:rsid w:val="009A2A45"/>
    <w:rsid w:val="009A5B35"/>
    <w:rsid w:val="009D6D51"/>
    <w:rsid w:val="009E65C5"/>
    <w:rsid w:val="009E6751"/>
    <w:rsid w:val="00A53146"/>
    <w:rsid w:val="00A554FB"/>
    <w:rsid w:val="00A70768"/>
    <w:rsid w:val="00A86AF2"/>
    <w:rsid w:val="00AA78F6"/>
    <w:rsid w:val="00AD61C7"/>
    <w:rsid w:val="00AD7D5A"/>
    <w:rsid w:val="00AE4C07"/>
    <w:rsid w:val="00B072EE"/>
    <w:rsid w:val="00B16D42"/>
    <w:rsid w:val="00B370FD"/>
    <w:rsid w:val="00B46610"/>
    <w:rsid w:val="00B46DFA"/>
    <w:rsid w:val="00B9760B"/>
    <w:rsid w:val="00BB6AF6"/>
    <w:rsid w:val="00BE0ECB"/>
    <w:rsid w:val="00C07793"/>
    <w:rsid w:val="00C1612D"/>
    <w:rsid w:val="00C24F1A"/>
    <w:rsid w:val="00C53265"/>
    <w:rsid w:val="00C61848"/>
    <w:rsid w:val="00C65133"/>
    <w:rsid w:val="00C84FEC"/>
    <w:rsid w:val="00CF5EF5"/>
    <w:rsid w:val="00D15C86"/>
    <w:rsid w:val="00DB199E"/>
    <w:rsid w:val="00DD29B3"/>
    <w:rsid w:val="00DD675C"/>
    <w:rsid w:val="00DD7D07"/>
    <w:rsid w:val="00E01DD7"/>
    <w:rsid w:val="00E26DCC"/>
    <w:rsid w:val="00E30EB3"/>
    <w:rsid w:val="00E43BFA"/>
    <w:rsid w:val="00EA0C92"/>
    <w:rsid w:val="00EA593E"/>
    <w:rsid w:val="00EE4722"/>
    <w:rsid w:val="00F22A5A"/>
    <w:rsid w:val="00F84C6F"/>
    <w:rsid w:val="00F943D6"/>
    <w:rsid w:val="00FB5336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jmcooper/angular-fundamentals-fil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jcoop.io/angular-practice-exercise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0AEB9-A710-4F42-9151-8A6DDC7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110</cp:revision>
  <dcterms:created xsi:type="dcterms:W3CDTF">2019-12-31T10:19:00Z</dcterms:created>
  <dcterms:modified xsi:type="dcterms:W3CDTF">2020-02-12T08:15:00Z</dcterms:modified>
</cp:coreProperties>
</file>